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D168" w14:textId="77777777" w:rsidR="0093140C" w:rsidRDefault="00613416">
      <w:pPr>
        <w:widowControl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kern w:val="0"/>
          <w:sz w:val="28"/>
          <w:szCs w:val="28"/>
        </w:rPr>
        <w:t>附件</w:t>
      </w:r>
      <w:r>
        <w:rPr>
          <w:rFonts w:ascii="Helvetica" w:eastAsia="宋体" w:hAnsi="Helvetica" w:cs="Helvetica"/>
          <w:kern w:val="0"/>
          <w:sz w:val="28"/>
          <w:szCs w:val="28"/>
        </w:rPr>
        <w:t>3</w:t>
      </w:r>
      <w:r>
        <w:rPr>
          <w:rFonts w:ascii="Helvetica" w:eastAsia="宋体" w:hAnsi="Helvetica" w:cs="Helvetica"/>
          <w:kern w:val="0"/>
          <w:sz w:val="28"/>
          <w:szCs w:val="28"/>
        </w:rPr>
        <w:t>《中国居民膳食指南（</w:t>
      </w:r>
      <w:r>
        <w:rPr>
          <w:rFonts w:ascii="Helvetica" w:eastAsia="宋体" w:hAnsi="Helvetica" w:cs="Helvetica"/>
          <w:kern w:val="0"/>
          <w:sz w:val="28"/>
          <w:szCs w:val="28"/>
        </w:rPr>
        <w:t>2022</w:t>
      </w:r>
      <w:r>
        <w:rPr>
          <w:rFonts w:ascii="Helvetica" w:eastAsia="宋体" w:hAnsi="Helvetica" w:cs="Helvetica"/>
          <w:kern w:val="0"/>
          <w:sz w:val="28"/>
          <w:szCs w:val="28"/>
        </w:rPr>
        <w:t>）》平衡</w:t>
      </w:r>
      <w:proofErr w:type="gramStart"/>
      <w:r>
        <w:rPr>
          <w:rFonts w:ascii="Helvetica" w:eastAsia="宋体" w:hAnsi="Helvetica" w:cs="Helvetica"/>
          <w:kern w:val="0"/>
          <w:sz w:val="28"/>
          <w:szCs w:val="28"/>
        </w:rPr>
        <w:t>膳食八</w:t>
      </w:r>
      <w:proofErr w:type="gramEnd"/>
      <w:r>
        <w:rPr>
          <w:rFonts w:ascii="Helvetica" w:eastAsia="宋体" w:hAnsi="Helvetica" w:cs="Helvetica"/>
          <w:kern w:val="0"/>
          <w:sz w:val="28"/>
          <w:szCs w:val="28"/>
        </w:rPr>
        <w:t>准则</w:t>
      </w:r>
    </w:p>
    <w:p w14:paraId="149C3031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一、食物多样，合理搭配；</w:t>
      </w:r>
    </w:p>
    <w:p w14:paraId="46F17E20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二、吃动平衡，健康体重；</w:t>
      </w:r>
    </w:p>
    <w:p w14:paraId="39805F8D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三、多吃蔬果、奶类、全谷、大豆；</w:t>
      </w:r>
    </w:p>
    <w:p w14:paraId="0CDE7A78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四、适量吃鱼、禽、蛋、瘦肉；</w:t>
      </w:r>
    </w:p>
    <w:p w14:paraId="4E0D03B1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五、少盐少油，</w:t>
      </w:r>
      <w:proofErr w:type="gramStart"/>
      <w:r>
        <w:rPr>
          <w:rFonts w:ascii="Helvetica" w:eastAsia="宋体" w:hAnsi="Helvetica" w:cs="Helvetica"/>
          <w:kern w:val="0"/>
          <w:sz w:val="24"/>
          <w:szCs w:val="24"/>
        </w:rPr>
        <w:t>控糖限酒</w:t>
      </w:r>
      <w:proofErr w:type="gramEnd"/>
      <w:r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64537CAF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六、规律进餐，足量饮水；</w:t>
      </w:r>
    </w:p>
    <w:p w14:paraId="71E3282D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七、</w:t>
      </w:r>
      <w:proofErr w:type="gramStart"/>
      <w:r>
        <w:rPr>
          <w:rFonts w:ascii="Helvetica" w:eastAsia="宋体" w:hAnsi="Helvetica" w:cs="Helvetica"/>
          <w:kern w:val="0"/>
          <w:sz w:val="24"/>
          <w:szCs w:val="24"/>
        </w:rPr>
        <w:t>会烹会选</w:t>
      </w:r>
      <w:proofErr w:type="gramEnd"/>
      <w:r>
        <w:rPr>
          <w:rFonts w:ascii="Helvetica" w:eastAsia="宋体" w:hAnsi="Helvetica" w:cs="Helvetica"/>
          <w:kern w:val="0"/>
          <w:sz w:val="24"/>
          <w:szCs w:val="24"/>
        </w:rPr>
        <w:t>，会看标签；</w:t>
      </w:r>
    </w:p>
    <w:p w14:paraId="3289480D" w14:textId="77777777" w:rsidR="0093140C" w:rsidRDefault="00613416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八、公筷分餐，杜绝浪费。</w:t>
      </w:r>
    </w:p>
    <w:p w14:paraId="579DDE62" w14:textId="77777777" w:rsidR="0093140C" w:rsidRDefault="0093140C">
      <w:pPr>
        <w:widowControl/>
        <w:ind w:firstLineChars="200" w:firstLine="480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14:paraId="5E693043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a8"/>
          <w:rFonts w:ascii="Arial" w:hAnsi="Arial" w:cs="Arial" w:hint="eastAsia"/>
        </w:rPr>
        <w:t>一、</w:t>
      </w:r>
      <w:r>
        <w:rPr>
          <w:rStyle w:val="a8"/>
          <w:rFonts w:ascii="Arial" w:hAnsi="Arial" w:cs="Arial"/>
        </w:rPr>
        <w:t>食物多样，合理搭配</w:t>
      </w:r>
    </w:p>
    <w:p w14:paraId="046D724E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、坚持谷类为主的平衡膳食模式，每天的膳食应包括谷薯类、蔬菜水果、畜禽鱼蛋奶和豆类食物。</w:t>
      </w:r>
    </w:p>
    <w:p w14:paraId="75C6C664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、平均每天摄入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种以上食物，每周</w:t>
      </w:r>
      <w:r>
        <w:rPr>
          <w:rFonts w:ascii="Arial" w:hAnsi="Arial" w:cs="Arial"/>
        </w:rPr>
        <w:t>25</w:t>
      </w:r>
      <w:r>
        <w:rPr>
          <w:rFonts w:ascii="Arial" w:hAnsi="Arial" w:cs="Arial" w:hint="eastAsia"/>
        </w:rPr>
        <w:t>种以上</w:t>
      </w:r>
      <w:r>
        <w:rPr>
          <w:rFonts w:ascii="Arial" w:hAnsi="Arial" w:cs="Arial"/>
        </w:rPr>
        <w:t>。做好荤素搭配、主副搭配，与第四版相比突出合理搭配的重要性。</w:t>
      </w:r>
    </w:p>
    <w:p w14:paraId="65B5E309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a8"/>
          <w:rFonts w:ascii="Arial" w:hAnsi="Arial" w:cs="Arial" w:hint="eastAsia"/>
        </w:rPr>
        <w:t>二、</w:t>
      </w:r>
      <w:r>
        <w:rPr>
          <w:rStyle w:val="a8"/>
          <w:rFonts w:ascii="Arial" w:hAnsi="Arial" w:cs="Arial"/>
        </w:rPr>
        <w:t>吃动平衡，健康体重</w:t>
      </w:r>
    </w:p>
    <w:p w14:paraId="0DD3C217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、各年龄段人群都应天天进行身体活动，保持健康体重。</w:t>
      </w:r>
    </w:p>
    <w:p w14:paraId="0FC99C76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  <w:b/>
          <w:bCs/>
        </w:rPr>
      </w:pPr>
      <w:r>
        <w:rPr>
          <w:rStyle w:val="a8"/>
          <w:rFonts w:ascii="Arial" w:hAnsi="Arial" w:cs="Arial"/>
          <w:b w:val="0"/>
          <w:bCs w:val="0"/>
        </w:rPr>
        <w:t>健康体重测算方法：</w:t>
      </w:r>
      <w:r>
        <w:rPr>
          <w:rStyle w:val="a8"/>
          <w:rFonts w:ascii="Arial" w:hAnsi="Arial" w:cs="Arial"/>
          <w:b w:val="0"/>
          <w:bCs w:val="0"/>
        </w:rPr>
        <w:t>18.5</w:t>
      </w:r>
      <w:r>
        <w:rPr>
          <w:rStyle w:val="a8"/>
          <w:rFonts w:ascii="微软雅黑" w:eastAsia="微软雅黑" w:hAnsi="微软雅黑" w:cs="微软雅黑" w:hint="eastAsia"/>
          <w:b w:val="0"/>
          <w:bCs w:val="0"/>
        </w:rPr>
        <w:t>≤</w:t>
      </w:r>
      <w:r>
        <w:rPr>
          <w:rStyle w:val="a8"/>
          <w:rFonts w:ascii="Arial" w:eastAsia="微软雅黑" w:hAnsi="Arial" w:cs="Arial"/>
          <w:b w:val="0"/>
          <w:bCs w:val="0"/>
        </w:rPr>
        <w:t>BMI(</w:t>
      </w:r>
      <w:r>
        <w:rPr>
          <w:rStyle w:val="a8"/>
          <w:rFonts w:ascii="Arial" w:hAnsi="Arial" w:cs="Arial" w:hint="eastAsia"/>
          <w:b w:val="0"/>
          <w:bCs w:val="0"/>
        </w:rPr>
        <w:t>公斤体重</w:t>
      </w:r>
      <w:r>
        <w:rPr>
          <w:rStyle w:val="a8"/>
          <w:rFonts w:ascii="Arial" w:hAnsi="Arial" w:cs="Arial"/>
          <w:b w:val="0"/>
          <w:bCs w:val="0"/>
        </w:rPr>
        <w:t>/</w:t>
      </w:r>
      <w:r>
        <w:rPr>
          <w:rStyle w:val="a8"/>
          <w:rFonts w:ascii="Arial" w:hAnsi="Arial" w:cs="Arial" w:hint="eastAsia"/>
          <w:b w:val="0"/>
          <w:bCs w:val="0"/>
        </w:rPr>
        <w:t>身高米的平方</w:t>
      </w:r>
      <w:r>
        <w:rPr>
          <w:rStyle w:val="a8"/>
          <w:rFonts w:ascii="Arial" w:hAnsi="Arial" w:cs="Arial"/>
          <w:b w:val="0"/>
          <w:bCs w:val="0"/>
        </w:rPr>
        <w:t>)</w:t>
      </w:r>
      <w:r>
        <w:rPr>
          <w:rStyle w:val="a8"/>
          <w:rFonts w:ascii="Arial" w:hAnsi="Arial" w:cs="Arial" w:hint="eastAsia"/>
          <w:b w:val="0"/>
          <w:bCs w:val="0"/>
        </w:rPr>
        <w:t>＜</w:t>
      </w:r>
      <w:r>
        <w:rPr>
          <w:rStyle w:val="a8"/>
          <w:rFonts w:ascii="Arial" w:hAnsi="Arial" w:cs="Arial"/>
          <w:b w:val="0"/>
          <w:bCs w:val="0"/>
        </w:rPr>
        <w:t>24</w:t>
      </w:r>
    </w:p>
    <w:p w14:paraId="448425DF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、食不过量，保持能量平衡。减少久坐时间，每小时动一动。</w:t>
      </w:r>
    </w:p>
    <w:p w14:paraId="1CADAF09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、坚持日常身体活动，每周至少进行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天中等强度身体活动</w:t>
      </w:r>
      <w:r>
        <w:rPr>
          <w:rFonts w:ascii="Arial" w:hAnsi="Arial" w:cs="Arial"/>
        </w:rPr>
        <w:t>，累计</w:t>
      </w:r>
      <w:r>
        <w:rPr>
          <w:rFonts w:ascii="Arial" w:hAnsi="Arial" w:cs="Arial"/>
        </w:rPr>
        <w:t>150min</w:t>
      </w:r>
      <w:r>
        <w:rPr>
          <w:rFonts w:ascii="Arial" w:hAnsi="Arial" w:cs="Arial" w:hint="eastAsia"/>
        </w:rPr>
        <w:t>以上</w:t>
      </w:r>
      <w:r>
        <w:rPr>
          <w:rFonts w:ascii="Arial" w:hAnsi="Arial" w:cs="Arial"/>
        </w:rPr>
        <w:t>；主动身体活动最好</w:t>
      </w:r>
      <w:r>
        <w:rPr>
          <w:rFonts w:ascii="Arial" w:hAnsi="Arial" w:cs="Arial" w:hint="eastAsia"/>
        </w:rPr>
        <w:t>每天</w:t>
      </w:r>
      <w:r>
        <w:rPr>
          <w:rFonts w:ascii="Arial" w:hAnsi="Arial" w:cs="Arial"/>
        </w:rPr>
        <w:t>6000</w:t>
      </w:r>
      <w:r>
        <w:rPr>
          <w:rFonts w:ascii="Arial" w:hAnsi="Arial" w:cs="Arial" w:hint="eastAsia"/>
        </w:rPr>
        <w:t>步</w:t>
      </w:r>
      <w:r>
        <w:rPr>
          <w:rFonts w:ascii="Arial" w:hAnsi="Arial" w:cs="Arial"/>
        </w:rPr>
        <w:t>。鼓励适当进行高强度有氧运动，</w:t>
      </w:r>
      <w:r>
        <w:rPr>
          <w:rFonts w:ascii="Arial" w:hAnsi="Arial" w:cs="Arial" w:hint="eastAsia"/>
        </w:rPr>
        <w:t>加强抗</w:t>
      </w:r>
      <w:proofErr w:type="gramStart"/>
      <w:r>
        <w:rPr>
          <w:rFonts w:ascii="Arial" w:hAnsi="Arial" w:cs="Arial" w:hint="eastAsia"/>
        </w:rPr>
        <w:t>阻运动</w:t>
      </w:r>
      <w:proofErr w:type="gramEnd"/>
      <w:r>
        <w:rPr>
          <w:rFonts w:ascii="Arial" w:hAnsi="Arial" w:cs="Arial"/>
        </w:rPr>
        <w:t>2~3</w:t>
      </w:r>
      <w:r>
        <w:rPr>
          <w:rFonts w:ascii="Arial" w:hAnsi="Arial" w:cs="Arial" w:hint="eastAsia"/>
        </w:rPr>
        <w:t>天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周</w:t>
      </w:r>
      <w:r>
        <w:rPr>
          <w:rFonts w:ascii="Arial" w:hAnsi="Arial" w:cs="Arial"/>
        </w:rPr>
        <w:t>。</w:t>
      </w:r>
    </w:p>
    <w:p w14:paraId="4E20A9A3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三、</w:t>
      </w:r>
      <w:r>
        <w:rPr>
          <w:rStyle w:val="a8"/>
          <w:rFonts w:ascii="Arial" w:hAnsi="Arial" w:cs="Arial"/>
        </w:rPr>
        <w:t>多吃蔬果、奶类、全谷、大豆</w:t>
      </w:r>
    </w:p>
    <w:p w14:paraId="5618A2FD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</w:t>
      </w:r>
      <w:r>
        <w:rPr>
          <w:rStyle w:val="a8"/>
          <w:rFonts w:ascii="Arial" w:hAnsi="Arial" w:cs="Arial"/>
          <w:b w:val="0"/>
          <w:bCs w:val="0"/>
        </w:rPr>
        <w:t>蔬菜水果、全谷物和奶制品</w:t>
      </w:r>
      <w:r>
        <w:rPr>
          <w:rFonts w:ascii="Arial" w:hAnsi="Arial" w:cs="Arial"/>
        </w:rPr>
        <w:t>是平衡膳食的重要组成部分。</w:t>
      </w:r>
    </w:p>
    <w:p w14:paraId="0A319669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、保证每天摄入</w:t>
      </w:r>
      <w:r>
        <w:rPr>
          <w:rStyle w:val="a8"/>
          <w:rFonts w:ascii="Arial" w:hAnsi="Arial" w:cs="Arial"/>
          <w:b w:val="0"/>
          <w:bCs w:val="0"/>
        </w:rPr>
        <w:t>不少于</w:t>
      </w:r>
      <w:r>
        <w:rPr>
          <w:rStyle w:val="a8"/>
          <w:rFonts w:ascii="Arial" w:hAnsi="Arial" w:cs="Arial"/>
          <w:b w:val="0"/>
          <w:bCs w:val="0"/>
        </w:rPr>
        <w:t>300g</w:t>
      </w:r>
      <w:r>
        <w:rPr>
          <w:rFonts w:ascii="Arial" w:hAnsi="Arial" w:cs="Arial" w:hint="eastAsia"/>
        </w:rPr>
        <w:t>的新鲜蔬菜，深色蔬菜应占</w:t>
      </w:r>
      <w:r>
        <w:rPr>
          <w:rFonts w:ascii="Arial" w:hAnsi="Arial" w:cs="Arial"/>
        </w:rPr>
        <w:t>1/2</w:t>
      </w:r>
      <w:r>
        <w:rPr>
          <w:rFonts w:ascii="Arial" w:hAnsi="Arial" w:cs="Arial"/>
        </w:rPr>
        <w:t>。</w:t>
      </w:r>
    </w:p>
    <w:p w14:paraId="2B63ED19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、保证每天摄入</w:t>
      </w:r>
      <w:r>
        <w:rPr>
          <w:rStyle w:val="a8"/>
          <w:rFonts w:ascii="Arial" w:hAnsi="Arial" w:cs="Arial"/>
          <w:b w:val="0"/>
          <w:bCs w:val="0"/>
        </w:rPr>
        <w:t>200~350g</w:t>
      </w:r>
      <w:r>
        <w:rPr>
          <w:rFonts w:ascii="Arial" w:hAnsi="Arial" w:cs="Arial" w:hint="eastAsia"/>
        </w:rPr>
        <w:t>的新鲜水果，果汁不能代替鲜果</w:t>
      </w:r>
      <w:r>
        <w:rPr>
          <w:rFonts w:ascii="Arial" w:hAnsi="Arial" w:cs="Arial"/>
        </w:rPr>
        <w:t>。</w:t>
      </w:r>
    </w:p>
    <w:p w14:paraId="338B9F57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、吃各种各样的</w:t>
      </w:r>
      <w:r>
        <w:rPr>
          <w:rFonts w:ascii="Arial" w:hAnsi="Arial" w:cs="Arial" w:hint="eastAsia"/>
        </w:rPr>
        <w:t>奶制品</w:t>
      </w:r>
      <w:r>
        <w:rPr>
          <w:rFonts w:ascii="Arial" w:hAnsi="Arial" w:cs="Arial"/>
        </w:rPr>
        <w:t>，与第四版相比最高摄入量由原来的</w:t>
      </w:r>
      <w:r>
        <w:rPr>
          <w:rFonts w:ascii="Arial" w:hAnsi="Arial" w:cs="Arial"/>
        </w:rPr>
        <w:t>300g</w:t>
      </w:r>
      <w:r>
        <w:rPr>
          <w:rFonts w:ascii="Arial" w:hAnsi="Arial" w:cs="Arial"/>
        </w:rPr>
        <w:t>提高到</w:t>
      </w:r>
      <w:r>
        <w:rPr>
          <w:rStyle w:val="a8"/>
          <w:rFonts w:ascii="Arial" w:hAnsi="Arial" w:cs="Arial"/>
          <w:b w:val="0"/>
          <w:bCs w:val="0"/>
        </w:rPr>
        <w:t>500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。</w:t>
      </w:r>
    </w:p>
    <w:p w14:paraId="0E6C9C7B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>、经常吃</w:t>
      </w:r>
      <w:r>
        <w:rPr>
          <w:rStyle w:val="a8"/>
          <w:rFonts w:ascii="Arial" w:hAnsi="Arial" w:cs="Arial"/>
          <w:b w:val="0"/>
          <w:bCs w:val="0"/>
        </w:rPr>
        <w:t>全谷物、大豆制品</w:t>
      </w:r>
      <w:r>
        <w:rPr>
          <w:rFonts w:ascii="Arial" w:hAnsi="Arial" w:cs="Arial"/>
        </w:rPr>
        <w:t>，适量</w:t>
      </w:r>
      <w:r>
        <w:rPr>
          <w:rStyle w:val="a8"/>
          <w:rFonts w:ascii="Arial" w:hAnsi="Arial" w:cs="Arial"/>
          <w:b w:val="0"/>
          <w:bCs w:val="0"/>
        </w:rPr>
        <w:t>吃坚果</w:t>
      </w:r>
      <w:r>
        <w:rPr>
          <w:rFonts w:ascii="Arial" w:hAnsi="Arial" w:cs="Arial"/>
        </w:rPr>
        <w:t>。与第四版相比</w:t>
      </w:r>
      <w:proofErr w:type="gramStart"/>
      <w:r>
        <w:rPr>
          <w:rFonts w:ascii="Arial" w:hAnsi="Arial" w:cs="Arial"/>
        </w:rPr>
        <w:t>突出全</w:t>
      </w:r>
      <w:proofErr w:type="gramEnd"/>
      <w:r>
        <w:rPr>
          <w:rFonts w:ascii="Arial" w:hAnsi="Arial" w:cs="Arial"/>
        </w:rPr>
        <w:t>谷物在饮食中的地位。</w:t>
      </w:r>
    </w:p>
    <w:p w14:paraId="77BBE648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四、</w:t>
      </w:r>
      <w:r>
        <w:rPr>
          <w:rStyle w:val="a8"/>
          <w:rFonts w:ascii="Arial" w:hAnsi="Arial" w:cs="Arial"/>
        </w:rPr>
        <w:t>适量吃鱼、禽、蛋、瘦肉</w:t>
      </w:r>
    </w:p>
    <w:p w14:paraId="7E7E62EC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鱼禽、蛋类和瘦肉摄入要适量，平均每天</w:t>
      </w:r>
      <w:r>
        <w:rPr>
          <w:rStyle w:val="a8"/>
          <w:rFonts w:ascii="Arial" w:hAnsi="Arial" w:cs="Arial"/>
          <w:b w:val="0"/>
          <w:bCs w:val="0"/>
        </w:rPr>
        <w:t>120~200g</w:t>
      </w:r>
      <w:r>
        <w:rPr>
          <w:rFonts w:ascii="Arial" w:hAnsi="Arial" w:cs="Arial"/>
        </w:rPr>
        <w:t>。</w:t>
      </w:r>
    </w:p>
    <w:p w14:paraId="51A5E0DC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</w:t>
      </w:r>
      <w:r>
        <w:rPr>
          <w:rStyle w:val="a8"/>
          <w:rFonts w:ascii="Arial" w:hAnsi="Arial" w:cs="Arial"/>
          <w:b w:val="0"/>
          <w:bCs w:val="0"/>
        </w:rPr>
        <w:t>每周</w:t>
      </w:r>
      <w:r>
        <w:rPr>
          <w:rFonts w:ascii="Arial" w:hAnsi="Arial" w:cs="Arial"/>
        </w:rPr>
        <w:t>最好吃</w:t>
      </w:r>
      <w:r>
        <w:rPr>
          <w:rFonts w:ascii="Arial" w:hAnsi="Arial" w:cs="Arial" w:hint="eastAsia"/>
        </w:rPr>
        <w:t>水产品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次，</w:t>
      </w:r>
      <w:r>
        <w:rPr>
          <w:rStyle w:val="a8"/>
          <w:rFonts w:ascii="Arial" w:hAnsi="Arial" w:cs="Arial" w:hint="eastAsia"/>
          <w:b w:val="0"/>
          <w:bCs w:val="0"/>
        </w:rPr>
        <w:t>每天</w:t>
      </w:r>
      <w:r>
        <w:rPr>
          <w:rFonts w:ascii="Arial" w:hAnsi="Arial" w:cs="Arial" w:hint="eastAsia"/>
        </w:rPr>
        <w:t>吃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个鸡蛋不弃蛋黄</w:t>
      </w:r>
      <w:r>
        <w:rPr>
          <w:rFonts w:ascii="Arial" w:hAnsi="Arial" w:cs="Arial"/>
        </w:rPr>
        <w:t>。</w:t>
      </w:r>
    </w:p>
    <w:p w14:paraId="63B02BC4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、优先选择</w:t>
      </w:r>
      <w:r>
        <w:rPr>
          <w:rStyle w:val="a8"/>
          <w:rFonts w:ascii="Arial" w:hAnsi="Arial" w:cs="Arial"/>
          <w:b w:val="0"/>
          <w:bCs w:val="0"/>
        </w:rPr>
        <w:t>水产品</w:t>
      </w:r>
      <w:r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少吃肥肉、烟熏和腌制的肉制品</w:t>
      </w:r>
      <w:r>
        <w:rPr>
          <w:rFonts w:ascii="Arial" w:hAnsi="Arial" w:cs="Arial"/>
        </w:rPr>
        <w:t>。</w:t>
      </w:r>
    </w:p>
    <w:p w14:paraId="788BE1DB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>
        <w:rPr>
          <w:rFonts w:ascii="Arial" w:hAnsi="Arial" w:cs="Arial"/>
        </w:rPr>
        <w:t>、水产品相对于畜肉脂肪含量更低，富含的不饱和脂肪酸更利于保护心血管系统。</w:t>
      </w:r>
    </w:p>
    <w:p w14:paraId="29647EBA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与第四版相比，水产品的摄入量更明确。同时，因鸡蛋的高氨基酸评分和高质量蛋白，而被着重强调。</w:t>
      </w:r>
    </w:p>
    <w:p w14:paraId="0F5E7C44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五、少</w:t>
      </w:r>
      <w:r>
        <w:rPr>
          <w:rStyle w:val="a8"/>
          <w:rFonts w:ascii="Arial" w:hAnsi="Arial" w:cs="Arial"/>
        </w:rPr>
        <w:t>盐少油，</w:t>
      </w:r>
      <w:proofErr w:type="gramStart"/>
      <w:r>
        <w:rPr>
          <w:rStyle w:val="a8"/>
          <w:rFonts w:ascii="Arial" w:hAnsi="Arial" w:cs="Arial"/>
        </w:rPr>
        <w:t>控糖限酒</w:t>
      </w:r>
      <w:proofErr w:type="gramEnd"/>
    </w:p>
    <w:p w14:paraId="36D1F640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</w:t>
      </w:r>
      <w:r>
        <w:rPr>
          <w:rStyle w:val="a8"/>
          <w:rFonts w:ascii="Arial" w:hAnsi="Arial" w:cs="Arial"/>
          <w:b w:val="0"/>
          <w:bCs w:val="0"/>
        </w:rPr>
        <w:t>培养清淡饮食习惯</w:t>
      </w:r>
      <w:r>
        <w:rPr>
          <w:rFonts w:ascii="Arial" w:hAnsi="Arial" w:cs="Arial"/>
        </w:rPr>
        <w:t>，少吃高盐、高糖和油炸食品。</w:t>
      </w:r>
    </w:p>
    <w:p w14:paraId="2FE0BBE9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成人每天摄入</w:t>
      </w:r>
      <w:r>
        <w:rPr>
          <w:rStyle w:val="a8"/>
          <w:rFonts w:ascii="Arial" w:hAnsi="Arial" w:cs="Arial" w:hint="eastAsia"/>
          <w:b w:val="0"/>
          <w:bCs w:val="0"/>
        </w:rPr>
        <w:t>烹调油</w:t>
      </w:r>
      <w:r>
        <w:rPr>
          <w:rStyle w:val="a8"/>
          <w:rFonts w:ascii="Arial" w:hAnsi="Arial" w:cs="Arial"/>
          <w:b w:val="0"/>
          <w:bCs w:val="0"/>
        </w:rPr>
        <w:t>25~30</w:t>
      </w: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>，控制添加糖在</w:t>
      </w:r>
      <w:r>
        <w:rPr>
          <w:rStyle w:val="a8"/>
          <w:rFonts w:ascii="Arial" w:hAnsi="Arial" w:cs="Arial"/>
          <w:b w:val="0"/>
          <w:bCs w:val="0"/>
        </w:rPr>
        <w:t>25g</w:t>
      </w:r>
      <w:r>
        <w:rPr>
          <w:rStyle w:val="a8"/>
          <w:rFonts w:ascii="Arial" w:hAnsi="Arial" w:cs="Arial" w:hint="eastAsia"/>
          <w:b w:val="0"/>
          <w:bCs w:val="0"/>
        </w:rPr>
        <w:t>以下</w:t>
      </w:r>
      <w:r>
        <w:rPr>
          <w:rFonts w:ascii="Arial" w:hAnsi="Arial" w:cs="Arial"/>
        </w:rPr>
        <w:t>。</w:t>
      </w:r>
    </w:p>
    <w:p w14:paraId="5B959822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、</w:t>
      </w:r>
      <w:r>
        <w:rPr>
          <w:rStyle w:val="a8"/>
          <w:rFonts w:ascii="Arial" w:hAnsi="Arial" w:cs="Arial"/>
          <w:b w:val="0"/>
          <w:bCs w:val="0"/>
        </w:rPr>
        <w:t>不喝或少喝</w:t>
      </w:r>
      <w:r>
        <w:rPr>
          <w:rFonts w:ascii="Arial" w:hAnsi="Arial" w:cs="Arial"/>
        </w:rPr>
        <w:t>含糖饮料，</w:t>
      </w:r>
      <w:r>
        <w:rPr>
          <w:rFonts w:ascii="Arial" w:hAnsi="Arial" w:cs="Arial" w:hint="eastAsia"/>
        </w:rPr>
        <w:t>特殊人群不应饮酒</w:t>
      </w:r>
      <w:r>
        <w:rPr>
          <w:rFonts w:ascii="Arial" w:hAnsi="Arial" w:cs="Arial"/>
        </w:rPr>
        <w:t>。</w:t>
      </w:r>
    </w:p>
    <w:p w14:paraId="14FA3CED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、与第四版相比，成人每日食盐和酒精摄入量控制更严格。</w:t>
      </w:r>
      <w:r>
        <w:rPr>
          <w:rStyle w:val="a8"/>
          <w:rFonts w:ascii="Arial" w:hAnsi="Arial" w:cs="Arial" w:hint="eastAsia"/>
          <w:b w:val="0"/>
          <w:bCs w:val="0"/>
        </w:rPr>
        <w:t>食用盐＜</w:t>
      </w:r>
      <w:r>
        <w:rPr>
          <w:rStyle w:val="a8"/>
          <w:rFonts w:ascii="Arial" w:hAnsi="Arial" w:cs="Arial"/>
          <w:b w:val="0"/>
          <w:bCs w:val="0"/>
        </w:rPr>
        <w:t xml:space="preserve">5g </w:t>
      </w:r>
      <w:r>
        <w:rPr>
          <w:rStyle w:val="a8"/>
          <w:rFonts w:ascii="Arial" w:hAnsi="Arial" w:cs="Arial" w:hint="eastAsia"/>
          <w:b w:val="0"/>
          <w:bCs w:val="0"/>
        </w:rPr>
        <w:t>，无论男性女性摄入酒精＜</w:t>
      </w:r>
      <w:r>
        <w:rPr>
          <w:rStyle w:val="a8"/>
          <w:rFonts w:ascii="Arial" w:hAnsi="Arial" w:cs="Arial"/>
          <w:b w:val="0"/>
          <w:bCs w:val="0"/>
        </w:rPr>
        <w:t>15g</w:t>
      </w:r>
      <w:r>
        <w:rPr>
          <w:rFonts w:ascii="Arial" w:hAnsi="Arial" w:cs="Arial"/>
          <w:b/>
          <w:bCs/>
        </w:rPr>
        <w:t>。</w:t>
      </w:r>
    </w:p>
    <w:p w14:paraId="5F000B24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六、</w:t>
      </w:r>
      <w:r>
        <w:rPr>
          <w:rStyle w:val="a8"/>
          <w:rFonts w:ascii="Arial" w:hAnsi="Arial" w:cs="Arial"/>
        </w:rPr>
        <w:t>规律进餐，足量饮水</w:t>
      </w:r>
    </w:p>
    <w:p w14:paraId="1FB84304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此条为新加入内容，意在提醒大家规律进餐、适度饮食，不暴饮暴食、不偏食挑食、不过度节食。</w:t>
      </w:r>
    </w:p>
    <w:p w14:paraId="7AEFA93F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也督促大家不要口渴时才喝水，要少量多次、足量饮水。</w:t>
      </w:r>
    </w:p>
    <w:p w14:paraId="573CC9F3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  <w:b/>
          <w:bCs/>
        </w:rPr>
      </w:pPr>
      <w:r>
        <w:rPr>
          <w:rStyle w:val="a8"/>
          <w:rFonts w:ascii="Arial" w:hAnsi="Arial" w:cs="Arial"/>
          <w:b w:val="0"/>
          <w:bCs w:val="0"/>
        </w:rPr>
        <w:t>推荐喝白水或茶水，少喝或不喝含糖饮料，不用饮料代替白水</w:t>
      </w:r>
      <w:r>
        <w:rPr>
          <w:rFonts w:ascii="Arial" w:hAnsi="Arial" w:cs="Arial"/>
          <w:b/>
          <w:bCs/>
        </w:rPr>
        <w:t>。</w:t>
      </w:r>
    </w:p>
    <w:p w14:paraId="521C570D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七、</w:t>
      </w:r>
      <w:proofErr w:type="gramStart"/>
      <w:r>
        <w:rPr>
          <w:rStyle w:val="a8"/>
          <w:rFonts w:ascii="Arial" w:hAnsi="Arial" w:cs="Arial"/>
        </w:rPr>
        <w:t>会烹会选</w:t>
      </w:r>
      <w:proofErr w:type="gramEnd"/>
      <w:r>
        <w:rPr>
          <w:rStyle w:val="a8"/>
          <w:rFonts w:ascii="Arial" w:hAnsi="Arial" w:cs="Arial"/>
        </w:rPr>
        <w:t>，会看标签</w:t>
      </w:r>
    </w:p>
    <w:p w14:paraId="24447D85" w14:textId="77777777" w:rsidR="0093140C" w:rsidRDefault="00613416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此条为新加入内容，意在提醒我们传承中国传统饮食文化，并享受食物的天然美味和烹饪带来的乐趣。</w:t>
      </w:r>
    </w:p>
    <w:p w14:paraId="72900B17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也强调</w:t>
      </w:r>
      <w:r>
        <w:rPr>
          <w:rStyle w:val="a8"/>
          <w:rFonts w:ascii="Arial" w:hAnsi="Arial" w:cs="Arial"/>
          <w:b w:val="0"/>
          <w:bCs w:val="0"/>
        </w:rPr>
        <w:t>食品标签的重要性</w:t>
      </w:r>
      <w:r>
        <w:rPr>
          <w:rFonts w:ascii="Arial" w:hAnsi="Arial" w:cs="Arial"/>
        </w:rPr>
        <w:t>，应学会阅读食品标签，合理选择预包装食品。</w:t>
      </w:r>
    </w:p>
    <w:p w14:paraId="1B065EE7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八、</w:t>
      </w:r>
      <w:r>
        <w:rPr>
          <w:rStyle w:val="a8"/>
          <w:rFonts w:ascii="Arial" w:hAnsi="Arial" w:cs="Arial"/>
        </w:rPr>
        <w:t>公筷分餐，杜绝浪费</w:t>
      </w:r>
    </w:p>
    <w:p w14:paraId="5E738CF9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、选择新鲜卫生的食物，</w:t>
      </w:r>
      <w:r>
        <w:rPr>
          <w:rStyle w:val="a8"/>
          <w:rFonts w:ascii="Arial" w:hAnsi="Arial" w:cs="Arial"/>
          <w:b w:val="0"/>
          <w:bCs w:val="0"/>
        </w:rPr>
        <w:t>不食用</w:t>
      </w:r>
      <w:r>
        <w:rPr>
          <w:rFonts w:ascii="Arial" w:hAnsi="Arial" w:cs="Arial"/>
        </w:rPr>
        <w:t>野生动物。食物制备</w:t>
      </w:r>
      <w:r>
        <w:rPr>
          <w:rStyle w:val="a8"/>
          <w:rFonts w:ascii="Arial" w:hAnsi="Arial" w:cs="Arial"/>
          <w:b w:val="0"/>
          <w:bCs w:val="0"/>
        </w:rPr>
        <w:t>生熟分开</w:t>
      </w:r>
      <w:r>
        <w:rPr>
          <w:rFonts w:ascii="Arial" w:hAnsi="Arial" w:cs="Arial"/>
        </w:rPr>
        <w:t>，熟食二次加热要热透。按需备餐，</w:t>
      </w:r>
      <w:r>
        <w:rPr>
          <w:rFonts w:ascii="Arial" w:hAnsi="Arial" w:cs="Arial"/>
        </w:rPr>
        <w:t>提倡光盘行动。</w:t>
      </w:r>
    </w:p>
    <w:p w14:paraId="11F40A1F" w14:textId="77777777" w:rsidR="0093140C" w:rsidRDefault="00613416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</w:t>
      </w:r>
      <w:r>
        <w:rPr>
          <w:rStyle w:val="a9"/>
          <w:rFonts w:ascii="Arial" w:hAnsi="Arial" w:cs="Arial"/>
          <w:i w:val="0"/>
          <w:iCs w:val="0"/>
        </w:rPr>
        <w:t>新冠肺炎</w:t>
      </w:r>
      <w:r>
        <w:rPr>
          <w:rFonts w:ascii="Arial" w:hAnsi="Arial" w:cs="Arial"/>
        </w:rPr>
        <w:t>疫情的发生提示我们讲究卫生，</w:t>
      </w:r>
      <w:r>
        <w:rPr>
          <w:rStyle w:val="a8"/>
          <w:rFonts w:ascii="Arial" w:hAnsi="Arial" w:cs="Arial"/>
          <w:b w:val="0"/>
          <w:bCs w:val="0"/>
        </w:rPr>
        <w:t>坚持公筷、公勺和分餐、份餐</w:t>
      </w:r>
      <w:r>
        <w:rPr>
          <w:rFonts w:ascii="Arial" w:hAnsi="Arial" w:cs="Arial"/>
        </w:rPr>
        <w:t>，避免食源性疾病的发生和传播。</w:t>
      </w:r>
    </w:p>
    <w:p w14:paraId="5A34FCAF" w14:textId="77777777" w:rsidR="0093140C" w:rsidRDefault="0093140C">
      <w:pPr>
        <w:pStyle w:val="a7"/>
        <w:spacing w:before="0" w:beforeAutospacing="0" w:after="0" w:afterAutospacing="0" w:line="390" w:lineRule="atLeast"/>
        <w:rPr>
          <w:rFonts w:ascii="Arial" w:hAnsi="Arial" w:cs="Arial"/>
        </w:rPr>
      </w:pPr>
    </w:p>
    <w:p w14:paraId="3DCEB2F8" w14:textId="77777777" w:rsidR="0093140C" w:rsidRDefault="0093140C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</w:p>
    <w:p w14:paraId="3DB4B56D" w14:textId="77777777" w:rsidR="0093140C" w:rsidRDefault="0093140C">
      <w:pPr>
        <w:pStyle w:val="a7"/>
        <w:spacing w:before="0" w:beforeAutospacing="0" w:after="120" w:afterAutospacing="0" w:line="390" w:lineRule="atLeast"/>
        <w:rPr>
          <w:rFonts w:ascii="Arial" w:hAnsi="Arial" w:cs="Arial"/>
        </w:rPr>
      </w:pPr>
    </w:p>
    <w:p w14:paraId="58A0EE90" w14:textId="77777777" w:rsidR="0093140C" w:rsidRDefault="0093140C"/>
    <w:p w14:paraId="30ECED98" w14:textId="77777777" w:rsidR="0093140C" w:rsidRDefault="0093140C"/>
    <w:p w14:paraId="0C63AD8C" w14:textId="77777777" w:rsidR="0093140C" w:rsidRDefault="0093140C"/>
    <w:p w14:paraId="670598B7" w14:textId="77777777" w:rsidR="0093140C" w:rsidRDefault="0093140C"/>
    <w:p w14:paraId="5CC0A1E9" w14:textId="77777777" w:rsidR="0093140C" w:rsidRDefault="0093140C"/>
    <w:p w14:paraId="65104407" w14:textId="77777777" w:rsidR="0093140C" w:rsidRDefault="0093140C"/>
    <w:p w14:paraId="3C0EBF52" w14:textId="77777777" w:rsidR="0093140C" w:rsidRDefault="0093140C"/>
    <w:p w14:paraId="1CCE9385" w14:textId="77777777" w:rsidR="0093140C" w:rsidRDefault="0093140C"/>
    <w:p w14:paraId="3BFE09EB" w14:textId="6A7B66FF" w:rsidR="0093140C" w:rsidRDefault="00613416">
      <w:pPr>
        <w:rPr>
          <w:ins w:id="0" w:author="zhang wenli" w:date="2023-10-27T23:40:00Z"/>
        </w:rPr>
      </w:pPr>
      <w:r>
        <w:rPr>
          <w:noProof/>
        </w:rPr>
        <w:lastRenderedPageBreak/>
        <w:drawing>
          <wp:inline distT="0" distB="0" distL="0" distR="0" wp14:anchorId="1BCF437B" wp14:editId="795C879E">
            <wp:extent cx="1506220" cy="868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32A2" w14:textId="63423D34" w:rsidR="0057601C" w:rsidRDefault="0057601C">
      <w:pPr>
        <w:rPr>
          <w:ins w:id="1" w:author="zhang wenli" w:date="2023-10-27T23:40:00Z"/>
        </w:rPr>
      </w:pPr>
    </w:p>
    <w:p w14:paraId="7F32D13F" w14:textId="5B926A87" w:rsidR="0057601C" w:rsidRDefault="0057601C">
      <w:pPr>
        <w:rPr>
          <w:ins w:id="2" w:author="zhang wenli" w:date="2023-10-27T23:40:00Z"/>
        </w:rPr>
      </w:pPr>
    </w:p>
    <w:p w14:paraId="2CFB4D0B" w14:textId="77777777" w:rsidR="0057601C" w:rsidRDefault="0057601C">
      <w:pPr>
        <w:rPr>
          <w:ins w:id="3" w:author="zhang wenli" w:date="2023-10-27T23:40:00Z"/>
        </w:rPr>
      </w:pPr>
      <w:proofErr w:type="gramStart"/>
      <w:ins w:id="4" w:author="zhang wenli" w:date="2023-10-27T23:40:00Z">
        <w:r>
          <w:t>Main(</w:t>
        </w:r>
        <w:proofErr w:type="gramEnd"/>
        <w:r>
          <w:t>){</w:t>
        </w:r>
      </w:ins>
    </w:p>
    <w:p w14:paraId="62EF243D" w14:textId="77777777" w:rsidR="0057601C" w:rsidRDefault="0057601C">
      <w:pPr>
        <w:rPr>
          <w:ins w:id="5" w:author="zhang wenli" w:date="2023-10-27T23:40:00Z"/>
        </w:rPr>
      </w:pPr>
    </w:p>
    <w:p w14:paraId="4E7CAB81" w14:textId="0824C024" w:rsidR="0057601C" w:rsidRDefault="0057601C">
      <w:pPr>
        <w:rPr>
          <w:ins w:id="6" w:author="zhang wenli" w:date="2023-10-27T23:40:00Z"/>
        </w:rPr>
      </w:pPr>
      <w:ins w:id="7" w:author="zhang wenli" w:date="2023-10-27T23:40:00Z">
        <w:r>
          <w:rPr>
            <w:rFonts w:hint="eastAsia"/>
          </w:rPr>
          <w:t>读取文件data</w:t>
        </w:r>
      </w:ins>
    </w:p>
    <w:p w14:paraId="04EBE7EB" w14:textId="79790581" w:rsidR="0057601C" w:rsidRDefault="0057601C">
      <w:pPr>
        <w:rPr>
          <w:ins w:id="8" w:author="zhang wenli" w:date="2023-10-27T23:40:00Z"/>
        </w:rPr>
      </w:pPr>
      <w:ins w:id="9" w:author="zhang wenli" w:date="2023-10-27T23:40:00Z">
        <w:r>
          <w:rPr>
            <w:rFonts w:hint="eastAsia"/>
          </w:rPr>
          <w:t>分类某一类人</w:t>
        </w:r>
      </w:ins>
    </w:p>
    <w:p w14:paraId="7F06BEF1" w14:textId="12FE8630" w:rsidR="0057601C" w:rsidRDefault="0057601C">
      <w:pPr>
        <w:rPr>
          <w:ins w:id="10" w:author="zhang wenli" w:date="2023-10-27T23:41:00Z"/>
        </w:rPr>
      </w:pPr>
      <w:proofErr w:type="gramStart"/>
      <w:ins w:id="11" w:author="zhang wenli" w:date="2023-10-27T23:40:00Z">
        <w:r>
          <w:t>I</w:t>
        </w:r>
        <w:r>
          <w:rPr>
            <w:rFonts w:hint="eastAsia"/>
          </w:rPr>
          <w:t>f</w:t>
        </w:r>
        <w:r>
          <w:t>(</w:t>
        </w:r>
        <w:proofErr w:type="gramEnd"/>
        <w:r>
          <w:t>)</w:t>
        </w:r>
      </w:ins>
    </w:p>
    <w:p w14:paraId="496E9A2E" w14:textId="3E6F5F4A" w:rsidR="0057601C" w:rsidRDefault="0057601C">
      <w:pPr>
        <w:rPr>
          <w:ins w:id="12" w:author="zhang wenli" w:date="2023-10-27T23:41:00Z"/>
        </w:rPr>
      </w:pPr>
      <w:ins w:id="13" w:author="zhang wenli" w:date="2023-10-27T23:41:00Z">
        <w:r>
          <w:tab/>
        </w:r>
        <w:proofErr w:type="gramStart"/>
        <w:r>
          <w:t>If(</w:t>
        </w:r>
        <w:proofErr w:type="spellStart"/>
        <w:proofErr w:type="gramEnd"/>
        <w:r>
          <w:t>hanzu</w:t>
        </w:r>
        <w:proofErr w:type="spellEnd"/>
      </w:ins>
    </w:p>
    <w:p w14:paraId="7E7956C1" w14:textId="5CCD4D46" w:rsidR="0057601C" w:rsidRDefault="0057601C">
      <w:pPr>
        <w:rPr>
          <w:ins w:id="14" w:author="zhang wenli" w:date="2023-10-27T23:46:00Z"/>
        </w:rPr>
      </w:pPr>
      <w:ins w:id="15" w:author="zhang wenli" w:date="2023-10-27T23:41:00Z">
        <w:r>
          <w:tab/>
        </w:r>
        <w:r>
          <w:tab/>
        </w:r>
        <w:r>
          <w:rPr>
            <w:rFonts w:hint="eastAsia"/>
          </w:rPr>
          <w:t>饮食偏好评估函数（）</w:t>
        </w:r>
      </w:ins>
    </w:p>
    <w:p w14:paraId="4B1A5A89" w14:textId="6047CA5F" w:rsidR="0057601C" w:rsidRDefault="0057601C">
      <w:pPr>
        <w:rPr>
          <w:ins w:id="16" w:author="zhang wenli" w:date="2023-10-27T23:43:00Z"/>
          <w:rFonts w:hint="eastAsia"/>
        </w:rPr>
      </w:pPr>
      <w:ins w:id="17" w:author="zhang wenli" w:date="2023-10-27T23:46:00Z">
        <w:r>
          <w:tab/>
        </w:r>
        <w:r>
          <w:tab/>
        </w:r>
        <w:r>
          <w:tab/>
        </w:r>
        <w:r>
          <w:rPr>
            <w:rFonts w:hint="eastAsia"/>
          </w:rPr>
          <w:t>标准多少？</w:t>
        </w:r>
      </w:ins>
    </w:p>
    <w:p w14:paraId="4EB10DA6" w14:textId="5282194C" w:rsidR="0057601C" w:rsidRDefault="0057601C">
      <w:pPr>
        <w:rPr>
          <w:ins w:id="18" w:author="zhang wenli" w:date="2023-10-27T23:43:00Z"/>
        </w:rPr>
      </w:pPr>
      <w:ins w:id="19" w:author="zhang wenli" w:date="2023-10-27T23:43:00Z">
        <w:r>
          <w:tab/>
        </w:r>
        <w:r>
          <w:tab/>
        </w:r>
        <w:r>
          <w:tab/>
        </w:r>
        <w:r>
          <w:rPr>
            <w:rFonts w:hint="eastAsia"/>
          </w:rPr>
          <w:t>处理缺失数据（平均值）</w:t>
        </w:r>
      </w:ins>
    </w:p>
    <w:p w14:paraId="2BFF7E3F" w14:textId="261AA01C" w:rsidR="0057601C" w:rsidRDefault="0057601C">
      <w:pPr>
        <w:rPr>
          <w:ins w:id="20" w:author="zhang wenli" w:date="2023-10-27T23:46:00Z"/>
        </w:rPr>
      </w:pPr>
      <w:ins w:id="21" w:author="zhang wenli" w:date="2023-10-27T23:43:00Z">
        <w:r>
          <w:tab/>
        </w:r>
        <w:r>
          <w:tab/>
        </w:r>
        <w:r>
          <w:tab/>
        </w:r>
      </w:ins>
      <w:ins w:id="22" w:author="zhang wenli" w:date="2023-10-27T23:46:00Z">
        <w:r>
          <w:rPr>
            <w:rFonts w:hint="eastAsia"/>
          </w:rPr>
          <w:t>存储标准</w:t>
        </w:r>
        <w:r>
          <w:tab/>
        </w:r>
      </w:ins>
    </w:p>
    <w:p w14:paraId="7A2504E6" w14:textId="23280B8D" w:rsidR="0057601C" w:rsidRDefault="0057601C">
      <w:pPr>
        <w:rPr>
          <w:ins w:id="23" w:author="zhang wenli" w:date="2023-10-27T23:40:00Z"/>
          <w:rFonts w:hint="eastAsia"/>
        </w:rPr>
      </w:pPr>
      <w:ins w:id="24" w:author="zhang wenli" w:date="2023-10-27T23:46:00Z">
        <w:r>
          <w:tab/>
        </w:r>
        <w:r>
          <w:tab/>
        </w:r>
        <w:r>
          <w:tab/>
        </w:r>
      </w:ins>
      <w:ins w:id="25" w:author="zhang wenli" w:date="2023-10-27T23:47:00Z">
        <w:r>
          <w:rPr>
            <w:rFonts w:hint="eastAsia"/>
          </w:rPr>
          <w:t>返回标准</w:t>
        </w:r>
      </w:ins>
    </w:p>
    <w:p w14:paraId="1B0D94A3" w14:textId="524FECE0" w:rsidR="0057601C" w:rsidRDefault="0057601C">
      <w:pPr>
        <w:rPr>
          <w:ins w:id="26" w:author="zhang wenli" w:date="2023-10-27T23:47:00Z"/>
        </w:rPr>
      </w:pPr>
      <w:ins w:id="27" w:author="zhang wenli" w:date="2023-10-27T23:40:00Z">
        <w:r>
          <w:t>}</w:t>
        </w:r>
      </w:ins>
    </w:p>
    <w:p w14:paraId="5F3F203E" w14:textId="0B51FD4C" w:rsidR="0057601C" w:rsidRDefault="0057601C">
      <w:pPr>
        <w:rPr>
          <w:ins w:id="28" w:author="zhang wenli" w:date="2023-10-27T23:48:00Z"/>
        </w:rPr>
      </w:pPr>
      <w:ins w:id="29" w:author="zhang wenli" w:date="2023-10-27T23:47:00Z">
        <w:r>
          <w:rPr>
            <w:rFonts w:hint="eastAsia"/>
          </w:rPr>
          <w:t>建议函数（）</w:t>
        </w:r>
      </w:ins>
    </w:p>
    <w:p w14:paraId="636EF658" w14:textId="777D4ECF" w:rsidR="0057601C" w:rsidRDefault="0057601C">
      <w:pPr>
        <w:rPr>
          <w:rFonts w:hint="eastAsia"/>
        </w:rPr>
      </w:pPr>
      <w:proofErr w:type="spellStart"/>
      <w:ins w:id="30" w:author="zhang wenli" w:date="2023-10-27T23:48:00Z">
        <w:r>
          <w:t>P</w:t>
        </w:r>
        <w:r>
          <w:rPr>
            <w:rFonts w:hint="eastAsia"/>
          </w:rPr>
          <w:t>adan</w:t>
        </w:r>
        <w:r>
          <w:t>s</w:t>
        </w:r>
        <w:proofErr w:type="spellEnd"/>
        <w:r>
          <w:t xml:space="preserve"> </w:t>
        </w:r>
        <w:proofErr w:type="spellStart"/>
        <w:r>
          <w:t>numpy</w:t>
        </w:r>
      </w:ins>
      <w:proofErr w:type="spellEnd"/>
    </w:p>
    <w:sectPr w:rsidR="0057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wenli">
    <w15:presenceInfo w15:providerId="Windows Live" w15:userId="bbb6b80274700f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I0YjRjOTEyNzIzN2ZjYTlkNWRlYzY2MTEyZTBmYWYifQ=="/>
  </w:docVars>
  <w:rsids>
    <w:rsidRoot w:val="005E2F04"/>
    <w:rsid w:val="000652FE"/>
    <w:rsid w:val="002C63E8"/>
    <w:rsid w:val="003626CE"/>
    <w:rsid w:val="00404D62"/>
    <w:rsid w:val="0057601C"/>
    <w:rsid w:val="005E2F04"/>
    <w:rsid w:val="00613416"/>
    <w:rsid w:val="0093140C"/>
    <w:rsid w:val="009B13AB"/>
    <w:rsid w:val="009F5040"/>
    <w:rsid w:val="00C31CE7"/>
    <w:rsid w:val="00DF1CA2"/>
    <w:rsid w:val="00F504C6"/>
    <w:rsid w:val="39F80C6A"/>
    <w:rsid w:val="6B4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C80A"/>
  <w15:docId w15:val="{1EA59CDE-82A2-45B8-A380-D1AA0147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zhghan</dc:creator>
  <cp:lastModifiedBy>zhang wenli</cp:lastModifiedBy>
  <cp:revision>6</cp:revision>
  <dcterms:created xsi:type="dcterms:W3CDTF">2023-06-12T12:13:00Z</dcterms:created>
  <dcterms:modified xsi:type="dcterms:W3CDTF">2023-10-28T06:33:00Z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CFBAB143CB104FA09A89EDA823085CFE_12</vt:lpwstr>
  </property>
</Properties>
</file>